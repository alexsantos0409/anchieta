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43F" w:rsidRDefault="008F443F" w:rsidP="008F443F">
      <w:pPr>
        <w:pStyle w:val="NormalWeb"/>
      </w:pPr>
      <w:r>
        <w:t>funcionario (</w:t>
      </w:r>
      <w:ins w:id="0" w:author="Unknown" w:date="2017-10-30T01:34:00Z">
        <w:r>
          <w:t>NrMatric</w:t>
        </w:r>
      </w:ins>
      <w:r>
        <w:t>, NmFunc, DtAdm, Sexo, CdCargo, CdDepto)</w:t>
      </w:r>
    </w:p>
    <w:p w:rsidR="008F443F" w:rsidRDefault="008F443F" w:rsidP="008F443F">
      <w:pPr>
        <w:pStyle w:val="NormalWeb"/>
      </w:pPr>
      <w:r>
        <w:t>cargo (</w:t>
      </w:r>
      <w:r>
        <w:rPr>
          <w:u w:val="single"/>
        </w:rPr>
        <w:t>CdCargo</w:t>
      </w:r>
      <w:r>
        <w:t>, NmCargo, VrSalario)</w:t>
      </w:r>
    </w:p>
    <w:p w:rsidR="008F443F" w:rsidRDefault="008F443F" w:rsidP="008F443F">
      <w:pPr>
        <w:pStyle w:val="NormalWeb"/>
      </w:pPr>
      <w:r>
        <w:t>depto (</w:t>
      </w:r>
      <w:r>
        <w:rPr>
          <w:u w:val="single"/>
        </w:rPr>
        <w:t>CdDepto</w:t>
      </w:r>
      <w:r>
        <w:t>, NmDepto, Ramal)</w:t>
      </w:r>
    </w:p>
    <w:p w:rsidR="002A6138" w:rsidRPr="008F443F" w:rsidRDefault="008F443F">
      <w:pPr>
        <w:rPr>
          <w:lang w:val="en-US"/>
        </w:rPr>
      </w:pPr>
      <w:r w:rsidRPr="008F443F">
        <w:rPr>
          <w:lang w:val="en-US"/>
        </w:rPr>
        <w:t>1</w:t>
      </w:r>
    </w:p>
    <w:p w:rsidR="003A70A8" w:rsidRDefault="00A21A0C" w:rsidP="00202D5E">
      <w:pPr>
        <w:rPr>
          <w:rFonts w:cstheme="minorHAnsi"/>
          <w:sz w:val="40"/>
          <w:lang w:val="en-US"/>
        </w:rPr>
      </w:pPr>
      <w:r w:rsidRPr="00A21A0C">
        <w:rPr>
          <w:rFonts w:cstheme="minorHAnsi"/>
          <w:sz w:val="40"/>
          <w:lang w:val="en-US"/>
        </w:rPr>
        <w:t>σ</w:t>
      </w:r>
      <w:r>
        <w:rPr>
          <w:rFonts w:cstheme="minorHAnsi"/>
          <w:sz w:val="40"/>
          <w:lang w:val="en-US"/>
        </w:rPr>
        <w:t xml:space="preserve"> CdDepto = ‘D1’ (funcionario)</w:t>
      </w:r>
    </w:p>
    <w:p w:rsidR="00A21A0C" w:rsidRDefault="00A21A0C" w:rsidP="00202D5E">
      <w:pPr>
        <w:rPr>
          <w:rFonts w:cstheme="minorHAnsi"/>
          <w:sz w:val="40"/>
          <w:lang w:val="en-US"/>
        </w:rPr>
      </w:pPr>
    </w:p>
    <w:p w:rsidR="00A21A0C" w:rsidRPr="00A21A0C" w:rsidRDefault="00A21A0C" w:rsidP="00202D5E">
      <w:pPr>
        <w:rPr>
          <w:rFonts w:cstheme="minorHAnsi"/>
          <w:sz w:val="40"/>
        </w:rPr>
      </w:pPr>
      <w:r w:rsidRPr="00A21A0C">
        <w:rPr>
          <w:rFonts w:cstheme="minorHAnsi"/>
          <w:sz w:val="40"/>
        </w:rPr>
        <w:t>2</w:t>
      </w:r>
    </w:p>
    <w:p w:rsidR="00A21A0C" w:rsidRDefault="00A21A0C" w:rsidP="00A21A0C">
      <w:pPr>
        <w:rPr>
          <w:rFonts w:cstheme="minorHAnsi"/>
          <w:sz w:val="40"/>
        </w:rPr>
      </w:pPr>
      <w:r w:rsidRPr="00A21A0C">
        <w:rPr>
          <w:rFonts w:cstheme="minorHAnsi"/>
          <w:sz w:val="40"/>
        </w:rPr>
        <w:t>∏</w:t>
      </w:r>
      <w:r w:rsidRPr="00A21A0C">
        <w:rPr>
          <w:sz w:val="40"/>
        </w:rPr>
        <w:t xml:space="preserve">NmFunc, NrMatric </w:t>
      </w:r>
      <w:r>
        <w:rPr>
          <w:sz w:val="40"/>
        </w:rPr>
        <w:t>(</w:t>
      </w:r>
      <w:r w:rsidRPr="00A21A0C">
        <w:rPr>
          <w:rFonts w:cstheme="minorHAnsi"/>
          <w:sz w:val="40"/>
          <w:lang w:val="en-US"/>
        </w:rPr>
        <w:t>σ</w:t>
      </w:r>
      <w:r w:rsidRPr="00A21A0C">
        <w:rPr>
          <w:rFonts w:cstheme="minorHAnsi"/>
          <w:sz w:val="40"/>
        </w:rPr>
        <w:t xml:space="preserve"> CdDepto = ‘D1’ (funcionario)</w:t>
      </w:r>
      <w:r>
        <w:rPr>
          <w:rFonts w:cstheme="minorHAnsi"/>
          <w:sz w:val="40"/>
        </w:rPr>
        <w:t>)</w:t>
      </w:r>
    </w:p>
    <w:p w:rsidR="00A21A0C" w:rsidRDefault="00A21A0C" w:rsidP="00A21A0C">
      <w:pPr>
        <w:rPr>
          <w:rFonts w:cstheme="minorHAnsi"/>
          <w:sz w:val="40"/>
        </w:rPr>
      </w:pPr>
    </w:p>
    <w:p w:rsidR="00A21A0C" w:rsidRDefault="00A21A0C" w:rsidP="00A21A0C">
      <w:pPr>
        <w:rPr>
          <w:rFonts w:cstheme="minorHAnsi"/>
          <w:sz w:val="40"/>
        </w:rPr>
      </w:pPr>
      <w:r>
        <w:rPr>
          <w:rFonts w:cstheme="minorHAnsi"/>
          <w:sz w:val="40"/>
        </w:rPr>
        <w:t>3</w:t>
      </w:r>
    </w:p>
    <w:p w:rsidR="00A21A0C" w:rsidRPr="00A21A0C" w:rsidRDefault="00031DB0" w:rsidP="00A21A0C">
      <w:pPr>
        <w:rPr>
          <w:rFonts w:cstheme="minorHAnsi"/>
          <w:sz w:val="40"/>
        </w:rPr>
      </w:pPr>
      <w:r w:rsidRPr="00A21A0C">
        <w:rPr>
          <w:rFonts w:cstheme="minorHAnsi"/>
          <w:sz w:val="40"/>
        </w:rPr>
        <w:t>∏</w:t>
      </w:r>
      <w:r>
        <w:rPr>
          <w:rFonts w:cstheme="minorHAnsi"/>
          <w:sz w:val="40"/>
        </w:rPr>
        <w:t xml:space="preserve"> MrMatric, NmDepto </w:t>
      </w:r>
      <w:r w:rsidR="00A21A0C">
        <w:rPr>
          <w:rFonts w:cstheme="minorHAnsi"/>
          <w:sz w:val="40"/>
        </w:rPr>
        <w:t xml:space="preserve">(funcionario </w:t>
      </w:r>
      <w:r>
        <w:rPr>
          <w:rFonts w:cstheme="minorHAnsi"/>
          <w:sz w:val="40"/>
        </w:rPr>
        <w:t>| X | depto</w:t>
      </w:r>
      <w:r w:rsidR="00A21A0C">
        <w:rPr>
          <w:rFonts w:cstheme="minorHAnsi"/>
          <w:sz w:val="40"/>
        </w:rPr>
        <w:t>)</w:t>
      </w:r>
    </w:p>
    <w:p w:rsidR="00A21A0C" w:rsidRDefault="00A21A0C" w:rsidP="00202D5E">
      <w:pPr>
        <w:rPr>
          <w:sz w:val="40"/>
        </w:rPr>
      </w:pPr>
    </w:p>
    <w:p w:rsidR="00031DB0" w:rsidRDefault="00031DB0" w:rsidP="00202D5E">
      <w:pPr>
        <w:rPr>
          <w:sz w:val="40"/>
        </w:rPr>
      </w:pPr>
      <w:r>
        <w:rPr>
          <w:sz w:val="40"/>
        </w:rPr>
        <w:t>4</w:t>
      </w:r>
    </w:p>
    <w:p w:rsidR="00031DB0" w:rsidRDefault="00031DB0" w:rsidP="00202D5E">
      <w:pPr>
        <w:rPr>
          <w:sz w:val="40"/>
        </w:rPr>
      </w:pPr>
      <w:r w:rsidRPr="00A21A0C">
        <w:rPr>
          <w:rFonts w:cstheme="minorHAnsi"/>
          <w:sz w:val="40"/>
        </w:rPr>
        <w:t>∏</w:t>
      </w:r>
      <w:r w:rsidRPr="00031DB0"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 xml:space="preserve">NmFunc </w:t>
      </w:r>
      <w:r w:rsidRPr="00031DB0">
        <w:rPr>
          <w:rFonts w:cstheme="minorHAnsi"/>
          <w:sz w:val="40"/>
        </w:rPr>
        <w:t>(</w:t>
      </w:r>
      <w:r w:rsidRPr="00A21A0C">
        <w:rPr>
          <w:rFonts w:cstheme="minorHAnsi"/>
          <w:sz w:val="40"/>
          <w:lang w:val="en-US"/>
        </w:rPr>
        <w:t>σ</w:t>
      </w:r>
      <w:r>
        <w:rPr>
          <w:sz w:val="40"/>
        </w:rPr>
        <w:t xml:space="preserve"> VrSalario &gt; </w:t>
      </w:r>
      <w:proofErr w:type="gramStart"/>
      <w:r>
        <w:rPr>
          <w:sz w:val="40"/>
        </w:rPr>
        <w:t xml:space="preserve">500 </w:t>
      </w:r>
      <w:r w:rsidR="000336D4">
        <w:rPr>
          <w:sz w:val="40"/>
        </w:rPr>
        <w:t xml:space="preserve"> ^</w:t>
      </w:r>
      <w:proofErr w:type="gramEnd"/>
      <w:r w:rsidR="000336D4">
        <w:rPr>
          <w:sz w:val="40"/>
        </w:rPr>
        <w:t xml:space="preserve"> </w:t>
      </w:r>
      <w:r>
        <w:rPr>
          <w:sz w:val="40"/>
        </w:rPr>
        <w:t>funcionario.CdCargo = cargo.CdCargo (funcionario X cargo))</w:t>
      </w:r>
    </w:p>
    <w:p w:rsidR="000336D4" w:rsidRDefault="000336D4" w:rsidP="00202D5E">
      <w:pPr>
        <w:rPr>
          <w:sz w:val="40"/>
        </w:rPr>
      </w:pPr>
    </w:p>
    <w:p w:rsidR="000336D4" w:rsidRDefault="000336D4" w:rsidP="00202D5E">
      <w:pPr>
        <w:rPr>
          <w:sz w:val="40"/>
        </w:rPr>
      </w:pPr>
      <w:r>
        <w:rPr>
          <w:sz w:val="40"/>
        </w:rPr>
        <w:t xml:space="preserve">5 </w:t>
      </w:r>
    </w:p>
    <w:p w:rsidR="000336D4" w:rsidRDefault="000336D4" w:rsidP="00202D5E">
      <w:pPr>
        <w:rPr>
          <w:sz w:val="40"/>
        </w:rPr>
      </w:pPr>
      <w:r w:rsidRPr="00A21A0C">
        <w:rPr>
          <w:rFonts w:cstheme="minorHAnsi"/>
          <w:sz w:val="40"/>
        </w:rPr>
        <w:t>∏</w:t>
      </w:r>
      <w:r>
        <w:rPr>
          <w:sz w:val="40"/>
        </w:rPr>
        <w:t xml:space="preserve"> Ramal (</w:t>
      </w:r>
      <w:r w:rsidRPr="00A21A0C">
        <w:rPr>
          <w:rFonts w:cstheme="minorHAnsi"/>
          <w:sz w:val="40"/>
          <w:lang w:val="en-US"/>
        </w:rPr>
        <w:t>σ</w:t>
      </w:r>
      <w:r>
        <w:rPr>
          <w:sz w:val="40"/>
        </w:rPr>
        <w:t xml:space="preserve"> </w:t>
      </w:r>
      <w:r>
        <w:rPr>
          <w:sz w:val="40"/>
        </w:rPr>
        <w:t>NmFunc = ‘Ana Silveira</w:t>
      </w:r>
      <w:proofErr w:type="gramStart"/>
      <w:r>
        <w:rPr>
          <w:sz w:val="40"/>
        </w:rPr>
        <w:t>’(</w:t>
      </w:r>
      <w:proofErr w:type="gramEnd"/>
      <w:r>
        <w:rPr>
          <w:sz w:val="40"/>
        </w:rPr>
        <w:t>depto |X| funcionario))</w:t>
      </w:r>
    </w:p>
    <w:p w:rsidR="000336D4" w:rsidRDefault="000336D4" w:rsidP="00202D5E">
      <w:pPr>
        <w:rPr>
          <w:sz w:val="40"/>
        </w:rPr>
      </w:pPr>
    </w:p>
    <w:p w:rsidR="000336D4" w:rsidRDefault="000336D4" w:rsidP="00202D5E">
      <w:pPr>
        <w:rPr>
          <w:sz w:val="40"/>
        </w:rPr>
      </w:pPr>
      <w:r>
        <w:rPr>
          <w:sz w:val="40"/>
        </w:rPr>
        <w:t>6</w:t>
      </w:r>
    </w:p>
    <w:p w:rsidR="000336D4" w:rsidRDefault="000336D4" w:rsidP="00202D5E">
      <w:pPr>
        <w:rPr>
          <w:sz w:val="40"/>
        </w:rPr>
      </w:pPr>
      <w:r w:rsidRPr="00A21A0C">
        <w:rPr>
          <w:rFonts w:cstheme="minorHAnsi"/>
          <w:sz w:val="40"/>
        </w:rPr>
        <w:t>∏</w:t>
      </w:r>
      <w:r>
        <w:rPr>
          <w:sz w:val="40"/>
        </w:rPr>
        <w:t xml:space="preserve"> NmFunc (</w:t>
      </w:r>
      <w:r w:rsidRPr="00A21A0C">
        <w:rPr>
          <w:rFonts w:cstheme="minorHAnsi"/>
          <w:sz w:val="40"/>
          <w:lang w:val="en-US"/>
        </w:rPr>
        <w:t>σ</w:t>
      </w:r>
      <w:r>
        <w:rPr>
          <w:sz w:val="40"/>
        </w:rPr>
        <w:t xml:space="preserve"> NmCargo = ‘Mecanico’ ^ </w:t>
      </w:r>
      <w:proofErr w:type="gramStart"/>
      <w:r>
        <w:rPr>
          <w:sz w:val="40"/>
        </w:rPr>
        <w:t>funcionario.CdCargo</w:t>
      </w:r>
      <w:proofErr w:type="gramEnd"/>
      <w:r>
        <w:rPr>
          <w:sz w:val="40"/>
        </w:rPr>
        <w:t xml:space="preserve"> = Cargo.CdCargo (funcionario X cargo))</w:t>
      </w:r>
    </w:p>
    <w:p w:rsidR="000336D4" w:rsidRDefault="000336D4" w:rsidP="000336D4">
      <w:pPr>
        <w:rPr>
          <w:sz w:val="40"/>
        </w:rPr>
      </w:pPr>
    </w:p>
    <w:p w:rsidR="000336D4" w:rsidRDefault="000336D4" w:rsidP="000336D4">
      <w:pPr>
        <w:rPr>
          <w:sz w:val="40"/>
        </w:rPr>
      </w:pPr>
      <w:r>
        <w:rPr>
          <w:sz w:val="40"/>
        </w:rPr>
        <w:t>7</w:t>
      </w:r>
    </w:p>
    <w:p w:rsidR="000336D4" w:rsidRDefault="000336D4" w:rsidP="000336D4">
      <w:pPr>
        <w:rPr>
          <w:sz w:val="40"/>
        </w:rPr>
      </w:pPr>
      <w:r w:rsidRPr="00A21A0C">
        <w:rPr>
          <w:rFonts w:cstheme="minorHAnsi"/>
          <w:sz w:val="40"/>
        </w:rPr>
        <w:lastRenderedPageBreak/>
        <w:t>∏</w:t>
      </w:r>
      <w:r>
        <w:rPr>
          <w:sz w:val="40"/>
        </w:rPr>
        <w:t xml:space="preserve"> </w:t>
      </w:r>
      <w:r>
        <w:rPr>
          <w:sz w:val="40"/>
        </w:rPr>
        <w:t>NmFunc (</w:t>
      </w:r>
      <w:r w:rsidRPr="00A21A0C">
        <w:rPr>
          <w:rFonts w:cstheme="minorHAnsi"/>
          <w:sz w:val="40"/>
          <w:lang w:val="en-US"/>
        </w:rPr>
        <w:t>σ</w:t>
      </w:r>
      <w:r w:rsidRPr="000336D4"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>CdDepto = (</w:t>
      </w:r>
      <w:r w:rsidRPr="00A21A0C">
        <w:rPr>
          <w:rFonts w:cstheme="minorHAnsi"/>
          <w:sz w:val="40"/>
        </w:rPr>
        <w:t>∏</w:t>
      </w:r>
      <w:r>
        <w:rPr>
          <w:rFonts w:cstheme="minorHAnsi"/>
          <w:sz w:val="40"/>
        </w:rPr>
        <w:t>CdDepto (</w:t>
      </w:r>
      <w:r w:rsidRPr="00A21A0C">
        <w:rPr>
          <w:rFonts w:cstheme="minorHAnsi"/>
          <w:sz w:val="40"/>
          <w:lang w:val="en-US"/>
        </w:rPr>
        <w:t>σ</w:t>
      </w:r>
      <w:r w:rsidRPr="000336D4">
        <w:rPr>
          <w:rFonts w:cstheme="minorHAnsi"/>
          <w:sz w:val="40"/>
        </w:rPr>
        <w:t>NnFunc=’Jose Nogueira’ (funcionario)</w:t>
      </w:r>
      <w:r>
        <w:rPr>
          <w:rFonts w:cstheme="minorHAnsi"/>
          <w:sz w:val="40"/>
        </w:rPr>
        <w:t>)) (funcionario)</w:t>
      </w:r>
    </w:p>
    <w:p w:rsidR="000336D4" w:rsidRDefault="000336D4" w:rsidP="00202D5E">
      <w:pPr>
        <w:rPr>
          <w:sz w:val="40"/>
        </w:rPr>
      </w:pPr>
    </w:p>
    <w:p w:rsidR="00510E69" w:rsidRDefault="00510E69" w:rsidP="00202D5E">
      <w:pPr>
        <w:rPr>
          <w:sz w:val="40"/>
        </w:rPr>
      </w:pPr>
      <w:r>
        <w:rPr>
          <w:sz w:val="40"/>
        </w:rPr>
        <w:t>8</w:t>
      </w:r>
    </w:p>
    <w:p w:rsidR="00510E69" w:rsidRPr="00510E69" w:rsidRDefault="00510E69" w:rsidP="00202D5E">
      <w:pPr>
        <w:rPr>
          <w:rFonts w:cstheme="minorHAnsi"/>
          <w:sz w:val="40"/>
        </w:rPr>
      </w:pPr>
      <w:r w:rsidRPr="00A21A0C">
        <w:rPr>
          <w:rFonts w:cstheme="minorHAnsi"/>
          <w:sz w:val="40"/>
        </w:rPr>
        <w:t>∏</w:t>
      </w:r>
      <w:r>
        <w:rPr>
          <w:rFonts w:cstheme="minorHAnsi"/>
          <w:sz w:val="40"/>
        </w:rPr>
        <w:t xml:space="preserve"> NmDepto </w:t>
      </w:r>
      <w:r>
        <w:rPr>
          <w:sz w:val="40"/>
        </w:rPr>
        <w:t>(</w:t>
      </w:r>
      <w:r w:rsidRPr="00A21A0C">
        <w:rPr>
          <w:rFonts w:cstheme="minorHAnsi"/>
          <w:sz w:val="40"/>
          <w:lang w:val="en-US"/>
        </w:rPr>
        <w:t>σ</w:t>
      </w:r>
      <w:r w:rsidRPr="00510E69">
        <w:rPr>
          <w:rFonts w:cstheme="minorHAnsi"/>
          <w:sz w:val="40"/>
        </w:rPr>
        <w:t xml:space="preserve"> Sexo = ‘M’ (depto |X| funcionario))</w:t>
      </w:r>
    </w:p>
    <w:p w:rsidR="00510E69" w:rsidRDefault="00510E69" w:rsidP="00202D5E">
      <w:pPr>
        <w:rPr>
          <w:rFonts w:cstheme="minorHAnsi"/>
          <w:sz w:val="40"/>
        </w:rPr>
      </w:pPr>
      <w:r>
        <w:rPr>
          <w:rFonts w:cstheme="minorHAnsi"/>
          <w:sz w:val="40"/>
        </w:rPr>
        <w:t>∩</w:t>
      </w:r>
    </w:p>
    <w:p w:rsidR="00510E69" w:rsidRPr="00510E69" w:rsidRDefault="00510E69" w:rsidP="00510E69">
      <w:pPr>
        <w:rPr>
          <w:rFonts w:cstheme="minorHAnsi"/>
          <w:sz w:val="40"/>
        </w:rPr>
      </w:pPr>
      <w:r w:rsidRPr="00A21A0C">
        <w:rPr>
          <w:rFonts w:cstheme="minorHAnsi"/>
          <w:sz w:val="40"/>
        </w:rPr>
        <w:t>∏</w:t>
      </w:r>
      <w:r>
        <w:rPr>
          <w:rFonts w:cstheme="minorHAnsi"/>
          <w:sz w:val="40"/>
        </w:rPr>
        <w:t xml:space="preserve"> NmDepto </w:t>
      </w:r>
      <w:r>
        <w:rPr>
          <w:sz w:val="40"/>
        </w:rPr>
        <w:t>(</w:t>
      </w:r>
      <w:r w:rsidRPr="00A21A0C">
        <w:rPr>
          <w:rFonts w:cstheme="minorHAnsi"/>
          <w:sz w:val="40"/>
          <w:lang w:val="en-US"/>
        </w:rPr>
        <w:t>σ</w:t>
      </w:r>
      <w:r w:rsidRPr="00510E69">
        <w:rPr>
          <w:rFonts w:cstheme="minorHAnsi"/>
          <w:sz w:val="40"/>
        </w:rPr>
        <w:t xml:space="preserve"> Sexo = ‘</w:t>
      </w:r>
      <w:r>
        <w:rPr>
          <w:rFonts w:cstheme="minorHAnsi"/>
          <w:sz w:val="40"/>
        </w:rPr>
        <w:t>F</w:t>
      </w:r>
      <w:bookmarkStart w:id="1" w:name="_GoBack"/>
      <w:bookmarkEnd w:id="1"/>
      <w:r w:rsidRPr="00510E69">
        <w:rPr>
          <w:rFonts w:cstheme="minorHAnsi"/>
          <w:sz w:val="40"/>
        </w:rPr>
        <w:t>’ (depto |X| funcionario))</w:t>
      </w:r>
    </w:p>
    <w:p w:rsidR="00510E69" w:rsidRPr="00510E69" w:rsidRDefault="00510E69" w:rsidP="00202D5E">
      <w:pPr>
        <w:rPr>
          <w:sz w:val="40"/>
        </w:rPr>
      </w:pPr>
    </w:p>
    <w:sectPr w:rsidR="00510E69" w:rsidRPr="00510E69" w:rsidSect="008F44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3F"/>
    <w:rsid w:val="00031DB0"/>
    <w:rsid w:val="000336D4"/>
    <w:rsid w:val="001F56C9"/>
    <w:rsid w:val="00202D5E"/>
    <w:rsid w:val="00275D5A"/>
    <w:rsid w:val="002A6138"/>
    <w:rsid w:val="002D1BB0"/>
    <w:rsid w:val="003A70A8"/>
    <w:rsid w:val="00510E69"/>
    <w:rsid w:val="0072594C"/>
    <w:rsid w:val="008F443F"/>
    <w:rsid w:val="00A21A0C"/>
    <w:rsid w:val="00CC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206F"/>
  <w15:chartTrackingRefBased/>
  <w15:docId w15:val="{8722A7E2-0574-43C4-B0B2-B17590D6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3</cp:revision>
  <dcterms:created xsi:type="dcterms:W3CDTF">2017-11-07T23:15:00Z</dcterms:created>
  <dcterms:modified xsi:type="dcterms:W3CDTF">2017-11-07T23:45:00Z</dcterms:modified>
</cp:coreProperties>
</file>