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3F" w:rsidRDefault="008F443F" w:rsidP="008F443F">
      <w:pPr>
        <w:pStyle w:val="NormalWeb"/>
      </w:pPr>
      <w:r>
        <w:t>funcionario (</w:t>
      </w:r>
      <w:ins w:id="0" w:author="Unknown" w:date="2017-10-30T01:34:00Z">
        <w:r>
          <w:t>NrMatric</w:t>
        </w:r>
      </w:ins>
      <w:r>
        <w:t>, NmFunc, DtAdm, Sexo, CdCargo, CdDepto)</w:t>
      </w:r>
    </w:p>
    <w:p w:rsidR="008F443F" w:rsidRDefault="008F443F" w:rsidP="008F443F">
      <w:pPr>
        <w:pStyle w:val="NormalWeb"/>
      </w:pPr>
      <w:r>
        <w:t>cargo (</w:t>
      </w:r>
      <w:r>
        <w:rPr>
          <w:u w:val="single"/>
        </w:rPr>
        <w:t>CdCargo</w:t>
      </w:r>
      <w:r>
        <w:t>,</w:t>
      </w:r>
      <w:r>
        <w:t xml:space="preserve"> NmCargo, VrSalario)</w:t>
      </w:r>
    </w:p>
    <w:p w:rsidR="008F443F" w:rsidRDefault="008F443F" w:rsidP="008F443F">
      <w:pPr>
        <w:pStyle w:val="NormalWeb"/>
      </w:pPr>
      <w:r>
        <w:t>depto (</w:t>
      </w:r>
      <w:r>
        <w:rPr>
          <w:u w:val="single"/>
        </w:rPr>
        <w:t>CdDepto</w:t>
      </w:r>
      <w:r>
        <w:t>, NmDepto, Ramal)</w:t>
      </w:r>
    </w:p>
    <w:p w:rsidR="002A6138" w:rsidRPr="008F443F" w:rsidRDefault="008F443F">
      <w:pPr>
        <w:rPr>
          <w:lang w:val="en-US"/>
        </w:rPr>
      </w:pPr>
      <w:r w:rsidRPr="008F443F">
        <w:rPr>
          <w:lang w:val="en-US"/>
        </w:rPr>
        <w:t>1</w:t>
      </w:r>
    </w:p>
    <w:p w:rsidR="008F443F" w:rsidRPr="008F443F" w:rsidRDefault="008F443F">
      <w:pPr>
        <w:rPr>
          <w:lang w:val="en-US"/>
        </w:rPr>
      </w:pPr>
      <w:r w:rsidRPr="008F443F">
        <w:rPr>
          <w:lang w:val="en-US"/>
        </w:rPr>
        <w:t xml:space="preserve">SELECT </w:t>
      </w:r>
      <w:r>
        <w:rPr>
          <w:lang w:val="en-US"/>
        </w:rPr>
        <w:t>*</w:t>
      </w:r>
    </w:p>
    <w:p w:rsidR="008F443F" w:rsidRPr="008F443F" w:rsidRDefault="008F443F">
      <w:pPr>
        <w:rPr>
          <w:lang w:val="en-US"/>
        </w:rPr>
      </w:pPr>
      <w:r w:rsidRPr="008F443F">
        <w:rPr>
          <w:lang w:val="en-US"/>
        </w:rPr>
        <w:t>FROM FUNCIONARIO</w:t>
      </w:r>
    </w:p>
    <w:p w:rsidR="008F443F" w:rsidRDefault="008F443F">
      <w:pPr>
        <w:rPr>
          <w:lang w:val="en-US"/>
        </w:rPr>
      </w:pPr>
      <w:r w:rsidRPr="008F443F">
        <w:rPr>
          <w:lang w:val="en-US"/>
        </w:rPr>
        <w:t xml:space="preserve">WHERE CDDEPTO = </w:t>
      </w:r>
      <w:r>
        <w:rPr>
          <w:lang w:val="en-US"/>
        </w:rPr>
        <w:t>‘D1’</w:t>
      </w:r>
    </w:p>
    <w:p w:rsidR="008F443F" w:rsidRDefault="008F443F">
      <w:pPr>
        <w:rPr>
          <w:lang w:val="en-US"/>
        </w:rPr>
      </w:pPr>
    </w:p>
    <w:p w:rsidR="008F443F" w:rsidRDefault="008F443F">
      <w:pPr>
        <w:rPr>
          <w:lang w:val="en-US"/>
        </w:rPr>
      </w:pPr>
      <w:r>
        <w:rPr>
          <w:lang w:val="en-US"/>
        </w:rPr>
        <w:t>2</w:t>
      </w:r>
    </w:p>
    <w:p w:rsidR="008F443F" w:rsidRPr="008F443F" w:rsidRDefault="008F443F" w:rsidP="008F443F">
      <w:pPr>
        <w:rPr>
          <w:lang w:val="en-US"/>
        </w:rPr>
      </w:pPr>
      <w:r w:rsidRPr="008F443F">
        <w:rPr>
          <w:lang w:val="en-US"/>
        </w:rPr>
        <w:t xml:space="preserve">SELECT </w:t>
      </w:r>
      <w:r>
        <w:rPr>
          <w:lang w:val="en-US"/>
        </w:rPr>
        <w:t>NMFUNC, NRMATRIC</w:t>
      </w:r>
    </w:p>
    <w:p w:rsidR="008F443F" w:rsidRPr="008F443F" w:rsidRDefault="008F443F" w:rsidP="008F443F">
      <w:pPr>
        <w:rPr>
          <w:lang w:val="en-US"/>
        </w:rPr>
      </w:pPr>
      <w:r w:rsidRPr="008F443F">
        <w:rPr>
          <w:lang w:val="en-US"/>
        </w:rPr>
        <w:t>FROM FUNCIONARIO</w:t>
      </w:r>
    </w:p>
    <w:p w:rsidR="008F443F" w:rsidRDefault="008F443F" w:rsidP="008F443F">
      <w:pPr>
        <w:rPr>
          <w:lang w:val="en-US"/>
        </w:rPr>
      </w:pPr>
      <w:r w:rsidRPr="008F443F">
        <w:rPr>
          <w:lang w:val="en-US"/>
        </w:rPr>
        <w:t xml:space="preserve">WHERE CDDEPTO = </w:t>
      </w:r>
      <w:r>
        <w:rPr>
          <w:lang w:val="en-US"/>
        </w:rPr>
        <w:t>‘D1’</w:t>
      </w:r>
    </w:p>
    <w:p w:rsidR="008F443F" w:rsidRDefault="008F443F" w:rsidP="008F443F">
      <w:pPr>
        <w:rPr>
          <w:lang w:val="en-US"/>
        </w:rPr>
      </w:pPr>
    </w:p>
    <w:p w:rsidR="008F443F" w:rsidRDefault="008F443F" w:rsidP="008F443F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br/>
        <w:t>SELECT NRMATRIC, NMDEPTO</w:t>
      </w:r>
    </w:p>
    <w:p w:rsidR="008F443F" w:rsidRDefault="008F443F" w:rsidP="008F443F">
      <w:pPr>
        <w:rPr>
          <w:lang w:val="en-US"/>
        </w:rPr>
      </w:pPr>
      <w:r>
        <w:rPr>
          <w:lang w:val="en-US"/>
        </w:rPr>
        <w:t>FROM FUNCIONARIO</w:t>
      </w:r>
    </w:p>
    <w:p w:rsidR="008F443F" w:rsidRDefault="008F443F" w:rsidP="008F443F">
      <w:pPr>
        <w:rPr>
          <w:lang w:val="en-US"/>
        </w:rPr>
      </w:pPr>
      <w:r>
        <w:rPr>
          <w:lang w:val="en-US"/>
        </w:rPr>
        <w:tab/>
        <w:t>NATURAL JOIN DEPTO</w:t>
      </w:r>
    </w:p>
    <w:p w:rsidR="008F443F" w:rsidRDefault="008F443F">
      <w:pPr>
        <w:rPr>
          <w:lang w:val="en-US"/>
        </w:rPr>
      </w:pPr>
    </w:p>
    <w:p w:rsidR="00202D5E" w:rsidRDefault="00202D5E">
      <w:pPr>
        <w:rPr>
          <w:lang w:val="en-US"/>
        </w:rPr>
      </w:pPr>
      <w:r>
        <w:rPr>
          <w:lang w:val="en-US"/>
        </w:rPr>
        <w:t>4</w:t>
      </w:r>
    </w:p>
    <w:p w:rsidR="00202D5E" w:rsidRDefault="00202D5E">
      <w:pPr>
        <w:rPr>
          <w:lang w:val="en-US"/>
        </w:rPr>
      </w:pPr>
      <w:r>
        <w:rPr>
          <w:lang w:val="en-US"/>
        </w:rPr>
        <w:t>SELECT NMFUNC</w:t>
      </w:r>
    </w:p>
    <w:p w:rsidR="00202D5E" w:rsidRDefault="00202D5E">
      <w:pPr>
        <w:rPr>
          <w:lang w:val="en-US"/>
        </w:rPr>
      </w:pPr>
      <w:r>
        <w:rPr>
          <w:lang w:val="en-US"/>
        </w:rPr>
        <w:t>FROM FUNCIONARIO</w:t>
      </w:r>
    </w:p>
    <w:p w:rsidR="00202D5E" w:rsidRDefault="00202D5E">
      <w:pPr>
        <w:rPr>
          <w:lang w:val="en-US"/>
        </w:rPr>
      </w:pPr>
      <w:r>
        <w:rPr>
          <w:lang w:val="en-US"/>
        </w:rPr>
        <w:tab/>
        <w:t>NATURAL JOIN CARGO</w:t>
      </w:r>
    </w:p>
    <w:p w:rsidR="00202D5E" w:rsidRDefault="00202D5E">
      <w:pPr>
        <w:rPr>
          <w:lang w:val="en-US"/>
        </w:rPr>
      </w:pPr>
      <w:r>
        <w:rPr>
          <w:lang w:val="en-US"/>
        </w:rPr>
        <w:t>WHERE VRSALARIO &gt; 500</w:t>
      </w:r>
    </w:p>
    <w:p w:rsidR="00202D5E" w:rsidRDefault="00202D5E">
      <w:pPr>
        <w:rPr>
          <w:lang w:val="en-US"/>
        </w:rPr>
      </w:pPr>
    </w:p>
    <w:p w:rsidR="00202D5E" w:rsidRDefault="00202D5E">
      <w:pPr>
        <w:rPr>
          <w:lang w:val="en-US"/>
        </w:rPr>
      </w:pPr>
      <w:r>
        <w:rPr>
          <w:lang w:val="en-US"/>
        </w:rPr>
        <w:t>5</w:t>
      </w:r>
    </w:p>
    <w:p w:rsidR="00202D5E" w:rsidRDefault="00202D5E">
      <w:pPr>
        <w:rPr>
          <w:lang w:val="en-US"/>
        </w:rPr>
      </w:pPr>
      <w:r>
        <w:rPr>
          <w:lang w:val="en-US"/>
        </w:rPr>
        <w:t>SELECT RAMAL</w:t>
      </w:r>
    </w:p>
    <w:p w:rsidR="00202D5E" w:rsidRDefault="00202D5E">
      <w:pPr>
        <w:rPr>
          <w:lang w:val="en-US"/>
        </w:rPr>
      </w:pPr>
      <w:r>
        <w:rPr>
          <w:lang w:val="en-US"/>
        </w:rPr>
        <w:t>FROM DEPTO</w:t>
      </w:r>
      <w:r>
        <w:rPr>
          <w:lang w:val="en-US"/>
        </w:rPr>
        <w:tab/>
      </w:r>
    </w:p>
    <w:p w:rsidR="00202D5E" w:rsidRDefault="00202D5E">
      <w:pPr>
        <w:rPr>
          <w:lang w:val="en-US"/>
        </w:rPr>
      </w:pPr>
      <w:r>
        <w:rPr>
          <w:lang w:val="en-US"/>
        </w:rPr>
        <w:tab/>
        <w:t>NATURAL JOIN FUNCIONARIO</w:t>
      </w:r>
    </w:p>
    <w:p w:rsidR="00202D5E" w:rsidRDefault="00202D5E">
      <w:pPr>
        <w:rPr>
          <w:lang w:val="en-US"/>
        </w:rPr>
      </w:pPr>
      <w:r>
        <w:rPr>
          <w:lang w:val="en-US"/>
        </w:rPr>
        <w:t>WHERE NMFUNC = ‘ANA SILVEIRA’</w:t>
      </w:r>
    </w:p>
    <w:p w:rsidR="00202D5E" w:rsidRDefault="00202D5E">
      <w:pPr>
        <w:rPr>
          <w:lang w:val="en-US"/>
        </w:rPr>
      </w:pPr>
      <w:r>
        <w:rPr>
          <w:lang w:val="en-US"/>
        </w:rPr>
        <w:br/>
      </w:r>
    </w:p>
    <w:p w:rsidR="00202D5E" w:rsidRDefault="00202D5E">
      <w:pPr>
        <w:rPr>
          <w:lang w:val="en-US"/>
        </w:rPr>
      </w:pPr>
    </w:p>
    <w:p w:rsidR="00202D5E" w:rsidRDefault="00202D5E">
      <w:pPr>
        <w:rPr>
          <w:lang w:val="en-US"/>
        </w:rPr>
      </w:pPr>
    </w:p>
    <w:p w:rsidR="00202D5E" w:rsidRDefault="00202D5E">
      <w:pPr>
        <w:rPr>
          <w:lang w:val="en-US"/>
        </w:rPr>
      </w:pPr>
    </w:p>
    <w:p w:rsidR="00202D5E" w:rsidRPr="00202D5E" w:rsidRDefault="00202D5E">
      <w:r w:rsidRPr="00202D5E">
        <w:lastRenderedPageBreak/>
        <w:t xml:space="preserve">6 </w:t>
      </w:r>
    </w:p>
    <w:p w:rsidR="00202D5E" w:rsidRPr="00202D5E" w:rsidRDefault="00202D5E">
      <w:r w:rsidRPr="00202D5E">
        <w:t>SELECT NMFUNC</w:t>
      </w:r>
    </w:p>
    <w:p w:rsidR="00202D5E" w:rsidRPr="00202D5E" w:rsidRDefault="00202D5E">
      <w:r w:rsidRPr="00202D5E">
        <w:t xml:space="preserve">FROM </w:t>
      </w:r>
      <w:r w:rsidRPr="00202D5E">
        <w:tab/>
        <w:t>FUNCIONARIO</w:t>
      </w:r>
    </w:p>
    <w:p w:rsidR="00202D5E" w:rsidRPr="00202D5E" w:rsidRDefault="00202D5E">
      <w:r w:rsidRPr="00202D5E">
        <w:tab/>
        <w:t>NATURAL JOIN CARGO</w:t>
      </w:r>
    </w:p>
    <w:p w:rsidR="00202D5E" w:rsidRDefault="00202D5E">
      <w:r w:rsidRPr="00202D5E">
        <w:t>WHERE NMCARGO = ‘MECANICO’</w:t>
      </w:r>
    </w:p>
    <w:p w:rsidR="00202D5E" w:rsidRDefault="00202D5E"/>
    <w:p w:rsidR="00202D5E" w:rsidRPr="00202D5E" w:rsidRDefault="00202D5E">
      <w:pPr>
        <w:rPr>
          <w:lang w:val="en-US"/>
        </w:rPr>
      </w:pPr>
      <w:r w:rsidRPr="00202D5E">
        <w:rPr>
          <w:lang w:val="en-US"/>
        </w:rPr>
        <w:t>7</w:t>
      </w:r>
    </w:p>
    <w:p w:rsidR="00202D5E" w:rsidRPr="00202D5E" w:rsidRDefault="00202D5E">
      <w:pPr>
        <w:rPr>
          <w:lang w:val="en-US"/>
        </w:rPr>
      </w:pPr>
      <w:r w:rsidRPr="00202D5E">
        <w:rPr>
          <w:lang w:val="en-US"/>
        </w:rPr>
        <w:t>SELECT NMFUNC</w:t>
      </w:r>
    </w:p>
    <w:p w:rsidR="00202D5E" w:rsidRPr="00202D5E" w:rsidRDefault="00202D5E">
      <w:pPr>
        <w:rPr>
          <w:lang w:val="en-US"/>
        </w:rPr>
      </w:pPr>
      <w:r w:rsidRPr="00202D5E">
        <w:rPr>
          <w:lang w:val="en-US"/>
        </w:rPr>
        <w:t>FROM FUNCIONARIO</w:t>
      </w:r>
    </w:p>
    <w:p w:rsidR="00202D5E" w:rsidRDefault="00202D5E" w:rsidP="00202D5E">
      <w:pPr>
        <w:rPr>
          <w:lang w:val="en-US"/>
        </w:rPr>
      </w:pPr>
      <w:r w:rsidRPr="00202D5E">
        <w:rPr>
          <w:lang w:val="en-US"/>
        </w:rPr>
        <w:t>WHERE CDDEPTO</w:t>
      </w:r>
      <w:r>
        <w:rPr>
          <w:lang w:val="en-US"/>
        </w:rPr>
        <w:t xml:space="preserve"> = (SELECT CDDEPTO</w:t>
      </w:r>
    </w:p>
    <w:p w:rsidR="00202D5E" w:rsidRDefault="00202D5E" w:rsidP="00202D5E">
      <w:pPr>
        <w:rPr>
          <w:lang w:val="en-US"/>
        </w:rPr>
      </w:pPr>
      <w:r>
        <w:rPr>
          <w:lang w:val="en-US"/>
        </w:rPr>
        <w:t xml:space="preserve">                                     FROM FUNCIONARIO</w:t>
      </w:r>
    </w:p>
    <w:p w:rsidR="00202D5E" w:rsidRDefault="00202D5E" w:rsidP="00202D5E">
      <w:pPr>
        <w:rPr>
          <w:lang w:val="en-US"/>
        </w:rPr>
      </w:pPr>
      <w:r>
        <w:rPr>
          <w:lang w:val="en-US"/>
        </w:rPr>
        <w:t xml:space="preserve">                                     WHERE NMFUNC = ‘JOSE NOGUEIRA’)</w:t>
      </w:r>
    </w:p>
    <w:p w:rsidR="003A70A8" w:rsidRPr="003A70A8" w:rsidRDefault="003A70A8" w:rsidP="00202D5E">
      <w:r w:rsidRPr="003A70A8">
        <w:t>VERSAO 2</w:t>
      </w:r>
    </w:p>
    <w:p w:rsidR="003A70A8" w:rsidRPr="003A70A8" w:rsidRDefault="003A70A8" w:rsidP="00202D5E">
      <w:r w:rsidRPr="003A70A8">
        <w:t xml:space="preserve">SELECT </w:t>
      </w:r>
      <w:proofErr w:type="gramStart"/>
      <w:r w:rsidRPr="003A70A8">
        <w:t>FUNCIONARIO</w:t>
      </w:r>
      <w:r w:rsidRPr="003A70A8">
        <w:t xml:space="preserve"> .NMFUNC</w:t>
      </w:r>
      <w:proofErr w:type="gramEnd"/>
    </w:p>
    <w:p w:rsidR="003A70A8" w:rsidRPr="003A70A8" w:rsidRDefault="003A70A8" w:rsidP="00202D5E">
      <w:r w:rsidRPr="003A70A8">
        <w:t>FROM FUNCIONARIO</w:t>
      </w:r>
    </w:p>
    <w:p w:rsidR="003A70A8" w:rsidRPr="003A70A8" w:rsidRDefault="003A70A8" w:rsidP="00202D5E">
      <w:r w:rsidRPr="003A70A8">
        <w:tab/>
        <w:t>INNER JOIN FUNCIONARIO FUNC2</w:t>
      </w:r>
    </w:p>
    <w:p w:rsidR="003A70A8" w:rsidRDefault="003A70A8" w:rsidP="00202D5E">
      <w:pPr>
        <w:rPr>
          <w:lang w:val="en-US"/>
        </w:rPr>
      </w:pPr>
      <w:r w:rsidRPr="003A70A8">
        <w:tab/>
        <w:t xml:space="preserve"> </w:t>
      </w:r>
      <w:r>
        <w:rPr>
          <w:lang w:val="en-US"/>
        </w:rPr>
        <w:t>FUNCIONARIO.NRMATRIC = FUNC2.NMMATRIC</w:t>
      </w:r>
    </w:p>
    <w:p w:rsidR="003A70A8" w:rsidRDefault="003A70A8" w:rsidP="00202D5E">
      <w:pPr>
        <w:rPr>
          <w:lang w:val="en-US"/>
        </w:rPr>
      </w:pPr>
      <w:r>
        <w:rPr>
          <w:lang w:val="en-US"/>
        </w:rPr>
        <w:t>WHERE FUNC2.NMFUNC</w:t>
      </w:r>
      <w:r>
        <w:rPr>
          <w:lang w:val="en-US"/>
        </w:rPr>
        <w:t xml:space="preserve"> = ‘JOSE NOGUEIRA’</w:t>
      </w:r>
    </w:p>
    <w:p w:rsidR="003A70A8" w:rsidRDefault="003A70A8" w:rsidP="00202D5E">
      <w:pPr>
        <w:rPr>
          <w:lang w:val="en-US"/>
        </w:rPr>
      </w:pPr>
    </w:p>
    <w:p w:rsidR="003A70A8" w:rsidRDefault="003A70A8" w:rsidP="00202D5E">
      <w:pPr>
        <w:rPr>
          <w:lang w:val="en-US"/>
        </w:rPr>
      </w:pPr>
      <w:r>
        <w:rPr>
          <w:lang w:val="en-US"/>
        </w:rPr>
        <w:t>8</w:t>
      </w:r>
    </w:p>
    <w:p w:rsidR="003A70A8" w:rsidRDefault="003A70A8" w:rsidP="00202D5E">
      <w:pPr>
        <w:rPr>
          <w:lang w:val="en-US"/>
        </w:rPr>
      </w:pPr>
      <w:r>
        <w:rPr>
          <w:lang w:val="en-US"/>
        </w:rPr>
        <w:t>SELECT NMDEPTO</w:t>
      </w:r>
    </w:p>
    <w:p w:rsidR="003A70A8" w:rsidRDefault="003A70A8" w:rsidP="00202D5E">
      <w:pPr>
        <w:rPr>
          <w:lang w:val="en-US"/>
        </w:rPr>
      </w:pPr>
      <w:r>
        <w:rPr>
          <w:lang w:val="en-US"/>
        </w:rPr>
        <w:t>FROM DEPTO</w:t>
      </w:r>
    </w:p>
    <w:p w:rsidR="003A70A8" w:rsidRDefault="003A70A8" w:rsidP="00202D5E">
      <w:pPr>
        <w:rPr>
          <w:lang w:val="en-US"/>
        </w:rPr>
      </w:pPr>
      <w:r>
        <w:rPr>
          <w:lang w:val="en-US"/>
        </w:rPr>
        <w:tab/>
        <w:t>NATURAL JOIN FUNCIONARIO</w:t>
      </w:r>
    </w:p>
    <w:p w:rsidR="003A70A8" w:rsidRDefault="003A70A8" w:rsidP="00202D5E">
      <w:pPr>
        <w:rPr>
          <w:lang w:val="en-US"/>
        </w:rPr>
      </w:pPr>
      <w:r>
        <w:rPr>
          <w:lang w:val="en-US"/>
        </w:rPr>
        <w:t>WHERE SEXO = ‘M’</w:t>
      </w:r>
    </w:p>
    <w:p w:rsidR="003A70A8" w:rsidRDefault="003A70A8" w:rsidP="00202D5E">
      <w:pPr>
        <w:rPr>
          <w:lang w:val="en-US"/>
        </w:rPr>
      </w:pPr>
      <w:r>
        <w:rPr>
          <w:lang w:val="en-US"/>
        </w:rPr>
        <w:t>INTERSECT</w:t>
      </w:r>
      <w:bookmarkStart w:id="1" w:name="_GoBack"/>
      <w:bookmarkEnd w:id="1"/>
    </w:p>
    <w:p w:rsidR="003A70A8" w:rsidRDefault="003A70A8" w:rsidP="003A70A8">
      <w:pPr>
        <w:rPr>
          <w:lang w:val="en-US"/>
        </w:rPr>
      </w:pPr>
      <w:r>
        <w:rPr>
          <w:lang w:val="en-US"/>
        </w:rPr>
        <w:t>SELECT NMDEPTO</w:t>
      </w:r>
    </w:p>
    <w:p w:rsidR="003A70A8" w:rsidRDefault="003A70A8" w:rsidP="003A70A8">
      <w:pPr>
        <w:rPr>
          <w:lang w:val="en-US"/>
        </w:rPr>
      </w:pPr>
      <w:r>
        <w:rPr>
          <w:lang w:val="en-US"/>
        </w:rPr>
        <w:t>FROM DEPTO</w:t>
      </w:r>
    </w:p>
    <w:p w:rsidR="003A70A8" w:rsidRDefault="003A70A8" w:rsidP="003A70A8">
      <w:pPr>
        <w:rPr>
          <w:lang w:val="en-US"/>
        </w:rPr>
      </w:pPr>
      <w:r>
        <w:rPr>
          <w:lang w:val="en-US"/>
        </w:rPr>
        <w:tab/>
        <w:t>NATURAL JOIN FUNCIONARIO</w:t>
      </w:r>
    </w:p>
    <w:p w:rsidR="003A70A8" w:rsidRDefault="003A70A8" w:rsidP="003A70A8">
      <w:pPr>
        <w:rPr>
          <w:lang w:val="en-US"/>
        </w:rPr>
      </w:pPr>
      <w:r>
        <w:rPr>
          <w:lang w:val="en-US"/>
        </w:rPr>
        <w:t>WHERE SEXO = ‘</w:t>
      </w:r>
      <w:r>
        <w:rPr>
          <w:lang w:val="en-US"/>
        </w:rPr>
        <w:t>F</w:t>
      </w:r>
      <w:r>
        <w:rPr>
          <w:lang w:val="en-US"/>
        </w:rPr>
        <w:t>’</w:t>
      </w:r>
    </w:p>
    <w:p w:rsidR="003A70A8" w:rsidRDefault="003A70A8" w:rsidP="00202D5E">
      <w:pPr>
        <w:rPr>
          <w:lang w:val="en-US"/>
        </w:rPr>
      </w:pPr>
    </w:p>
    <w:p w:rsidR="003A70A8" w:rsidRPr="00202D5E" w:rsidRDefault="003A70A8" w:rsidP="00202D5E">
      <w:pPr>
        <w:rPr>
          <w:lang w:val="en-US"/>
        </w:rPr>
      </w:pPr>
    </w:p>
    <w:sectPr w:rsidR="003A70A8" w:rsidRPr="00202D5E" w:rsidSect="008F4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3F"/>
    <w:rsid w:val="001F56C9"/>
    <w:rsid w:val="00202D5E"/>
    <w:rsid w:val="00275D5A"/>
    <w:rsid w:val="002A6138"/>
    <w:rsid w:val="002D1BB0"/>
    <w:rsid w:val="003A70A8"/>
    <w:rsid w:val="008F443F"/>
    <w:rsid w:val="00C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88A1"/>
  <w15:chartTrackingRefBased/>
  <w15:docId w15:val="{8722A7E2-0574-43C4-B0B2-B17590D6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2017-10-31T23:13:00Z</dcterms:created>
  <dcterms:modified xsi:type="dcterms:W3CDTF">2017-10-31T23:56:00Z</dcterms:modified>
</cp:coreProperties>
</file>